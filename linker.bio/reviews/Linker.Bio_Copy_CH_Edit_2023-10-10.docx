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Welcome to linker.bio</w:t>
      </w:r>
    </w:p>
    <w:p>
      <w:pPr>
        <w:pStyle w:val="Normal"/>
        <w:bidi w:val="0"/>
        <w:jc w:val="left"/>
        <w:rPr/>
      </w:pPr>
      <w:r>
        <w:rPr/>
      </w:r>
    </w:p>
    <w:p>
      <w:pPr>
        <w:pStyle w:val="Normal"/>
        <w:bidi w:val="0"/>
        <w:jc w:val="left"/>
        <w:rPr/>
      </w:pPr>
      <w:r>
        <w:rPr/>
        <w:t xml:space="preserve">The internet is a powerful tool to exchange digital information. </w:t>
      </w:r>
      <w:del w:id="0" w:author="Cypress Hansen" w:date="2023-10-09T15:14:24Z">
        <w:r>
          <w:rPr/>
          <w:delText>And, c</w:delText>
        </w:r>
      </w:del>
      <w:ins w:id="1" w:author="Cypress Hansen" w:date="2023-10-09T15:14:31Z">
        <w:r>
          <w:rPr/>
          <w:t>But c</w:t>
        </w:r>
      </w:ins>
      <w:r>
        <w:rPr/>
        <w:t xml:space="preserve">ontent available through the internet changes constantly: websites </w:t>
      </w:r>
      <w:del w:id="2" w:author="Cypress Hansen" w:date="2023-10-09T15:14:45Z">
        <w:r>
          <w:rPr/>
          <w:delText>come and go</w:delText>
        </w:r>
      </w:del>
      <w:ins w:id="3" w:author="Cypress Hansen" w:date="2023-10-09T15:14:45Z">
        <w:r>
          <w:rPr/>
          <w:t>are launched and taken down</w:t>
        </w:r>
      </w:ins>
      <w:r>
        <w:rPr/>
        <w:t xml:space="preserve">, </w:t>
      </w:r>
      <w:del w:id="4" w:author="Cypress Hansen" w:date="2023-10-09T15:14:38Z">
        <w:r>
          <w:rPr/>
          <w:delText>and</w:delText>
        </w:r>
      </w:del>
      <w:r>
        <w:rPr/>
        <w:t xml:space="preserve"> webpages change</w:t>
      </w:r>
      <w:ins w:id="5" w:author="Cypress Hansen" w:date="2023-10-09T15:14:53Z">
        <w:r>
          <w:rPr/>
          <w:t>,</w:t>
        </w:r>
      </w:ins>
      <w:ins w:id="6" w:author="Cypress Hansen" w:date="2023-10-09T15:15:19Z">
        <w:r>
          <w:rPr/>
          <w:t xml:space="preserve"> and content gets archived or lost</w:t>
        </w:r>
      </w:ins>
      <w:r>
        <w:rPr/>
        <w:t>.</w:t>
      </w:r>
    </w:p>
    <w:p>
      <w:pPr>
        <w:pStyle w:val="Normal"/>
        <w:bidi w:val="0"/>
        <w:jc w:val="left"/>
        <w:rPr/>
      </w:pPr>
      <w:ins w:id="7" w:author="Cypress Hansen" w:date="2023-10-09T15:16:57Z">
        <w:r>
          <w:rPr/>
        </w:r>
      </w:ins>
    </w:p>
    <w:p>
      <w:pPr>
        <w:pStyle w:val="Normal"/>
        <w:bidi w:val="0"/>
        <w:jc w:val="left"/>
        <w:rPr/>
      </w:pPr>
      <w:ins w:id="9" w:author="Cypress Hansen" w:date="2023-10-09T15:16:57Z">
        <w:r>
          <w:rPr/>
          <w:t>We nee</w:t>
        </w:r>
      </w:ins>
      <w:ins w:id="10" w:author="Cypress Hansen" w:date="2023-10-09T15:17:00Z">
        <w:r>
          <w:rPr/>
          <w:t>d a logical connection between the problem you’ve just introduced (the issue of info loss on the internet) and the definition you bring up next (the distinction between the content-verse and the</w:t>
        </w:r>
      </w:ins>
      <w:ins w:id="11" w:author="Cypress Hansen" w:date="2023-10-09T15:18:00Z">
        <w:r>
          <w:rPr/>
          <w:t xml:space="preserve"> internet.) It seems to me like you should go into defining the content-verse and explaining how it’s different from the internet before ever mentioning linker.bio. That w</w:t>
        </w:r>
      </w:ins>
      <w:ins w:id="12" w:author="Cypress Hansen" w:date="2023-10-09T15:19:00Z">
        <w:r>
          <w:rPr/>
          <w:t xml:space="preserve">ay, you have oriented your reader and made them aware of the problem, which sets them up to accept your solution. </w:t>
        </w:r>
      </w:ins>
    </w:p>
    <w:p>
      <w:pPr>
        <w:pStyle w:val="Normal"/>
        <w:bidi w:val="0"/>
        <w:jc w:val="left"/>
        <w:rPr/>
      </w:pPr>
      <w:r>
        <w:rPr/>
      </w:r>
    </w:p>
    <w:p>
      <w:pPr>
        <w:pStyle w:val="Normal"/>
        <w:bidi w:val="0"/>
        <w:jc w:val="left"/>
        <w:rPr/>
      </w:pPr>
      <w:r>
        <w:rPr/>
        <w:t xml:space="preserve">https://linker.bio builds a bridge from the exciting, dynamic internet to </w:t>
      </w:r>
      <w:del w:id="13" w:author="Cypress Hansen" w:date="2023-10-09T15:16:09Z">
        <w:r>
          <w:rPr/>
          <w:delText>their</w:delText>
        </w:r>
      </w:del>
      <w:ins w:id="14" w:author="Cypress Hansen" w:date="2023-10-09T15:16:09Z">
        <w:r>
          <w:rPr/>
          <w:t>its</w:t>
        </w:r>
      </w:ins>
      <w:r>
        <w:rPr/>
        <w:t xml:space="preserve"> reliable, </w:t>
      </w:r>
      <w:del w:id="15" w:author="Cypress Hansen" w:date="2023-10-09T15:16:19Z">
        <w:r>
          <w:rPr/>
          <w:delText>yet a bit</w:delText>
        </w:r>
      </w:del>
      <w:r>
        <w:rPr/>
        <w:t xml:space="preserve"> boring, cousin</w:t>
      </w:r>
      <w:del w:id="16" w:author="Cypress Hansen" w:date="2023-10-09T15:16:23Z">
        <w:r>
          <w:rPr/>
          <w:delText xml:space="preserve">: </w:delText>
        </w:r>
      </w:del>
      <w:ins w:id="17" w:author="Cypress Hansen" w:date="2023-10-09T15:16:25Z">
        <w:r>
          <w:rPr/>
          <w:t>—</w:t>
        </w:r>
      </w:ins>
      <w:r>
        <w:rPr/>
        <w:t xml:space="preserve">the content-verse. </w:t>
      </w:r>
      <w:ins w:id="18" w:author="Cypress Hansen" w:date="2023-10-09T15:16:37Z">
        <w:r>
          <w:rPr/>
          <w:t xml:space="preserve">Need to define what the content verse is exactly. </w:t>
        </w:r>
      </w:ins>
      <w:r>
        <w:rPr/>
        <w:t>In this content-verse, digital fingerprints</w:t>
      </w:r>
      <w:ins w:id="19" w:author="Cypress Hansen" w:date="2023-10-09T15:20:02Z">
        <w:r>
          <w:rPr/>
          <w:t xml:space="preserve"> (this term definitely needs defining. Possibly a whole paragraph, because understanding this term is pretty crucial to understanding your solution)</w:t>
        </w:r>
      </w:ins>
      <w:r>
        <w:rPr/>
        <w:t xml:space="preserve"> are used as links</w:t>
      </w:r>
      <w:ins w:id="20" w:author="Cypress Hansen" w:date="2023-10-09T15:21:00Z">
        <w:r>
          <w:rPr/>
          <w:t xml:space="preserve"> (you’re using this word literally to mean link/bridge, but I thing most people will assume you mean the colloquial term for a URL, so I’d reword to be a bit more precise)</w:t>
        </w:r>
      </w:ins>
      <w:r>
        <w:rPr/>
        <w:t xml:space="preserve"> instead of resource locators (or URLs). Contrary to URLs, these digital fingerprints do not break</w:t>
      </w:r>
      <w:del w:id="21" w:author="Cypress Hansen" w:date="2023-10-09T15:22:07Z">
        <w:r>
          <w:rPr/>
          <w:delText>, n</w:delText>
        </w:r>
      </w:del>
      <w:r>
        <w:rPr/>
        <w:t>or expire.</w:t>
      </w:r>
    </w:p>
    <w:p>
      <w:pPr>
        <w:pStyle w:val="Normal"/>
        <w:bidi w:val="0"/>
        <w:jc w:val="left"/>
        <w:rPr/>
      </w:pPr>
      <w:r>
        <w:rPr/>
      </w:r>
    </w:p>
    <w:p>
      <w:pPr>
        <w:pStyle w:val="Normal"/>
        <w:bidi w:val="0"/>
        <w:jc w:val="left"/>
        <w:rPr/>
      </w:pPr>
      <w:r>
        <w:rPr/>
        <w:t>Where the internet excels in spreading new information, the content-verse excels at referencing known information.</w:t>
      </w:r>
      <w:ins w:id="22" w:author="Cypress Hansen" w:date="2023-10-09T15:31:20Z">
        <w:r>
          <w:rPr/>
          <w:t xml:space="preserve"> (explain this a bit more, perhaps with an analogy to a library?)</w:t>
        </w:r>
      </w:ins>
    </w:p>
    <w:p>
      <w:pPr>
        <w:pStyle w:val="Normal"/>
        <w:bidi w:val="0"/>
        <w:jc w:val="left"/>
        <w:rPr/>
      </w:pPr>
      <w:r>
        <w:rPr/>
      </w:r>
    </w:p>
    <w:p>
      <w:pPr>
        <w:pStyle w:val="Normal"/>
        <w:bidi w:val="0"/>
        <w:jc w:val="left"/>
        <w:rPr/>
      </w:pPr>
      <w:r>
        <w:rPr/>
        <w:t>On the internet, you’d say:</w:t>
      </w:r>
    </w:p>
    <w:p>
      <w:pPr>
        <w:pStyle w:val="Normal"/>
        <w:bidi w:val="0"/>
        <w:jc w:val="left"/>
        <w:rPr/>
      </w:pPr>
      <w:r>
        <w:rPr/>
      </w:r>
    </w:p>
    <w:p>
      <w:pPr>
        <w:pStyle w:val="Normal"/>
        <w:bidi w:val="0"/>
        <w:jc w:val="left"/>
        <w:rPr/>
      </w:pPr>
      <w:r>
        <w:rPr/>
        <w:t>“</w:t>
      </w:r>
      <w:r>
        <w:rPr/>
        <w:t>I’d like to get the latest content from this web location.”</w:t>
      </w:r>
      <w:ins w:id="23" w:author="Cypress Hansen" w:date="2023-10-09T15:23:18Z">
        <w:r>
          <w:rPr/>
          <w:t xml:space="preserve"> (this example needs to be more specific. Most people don’t use the word “content” like we might… and “web location” is also </w:t>
        </w:r>
      </w:ins>
      <w:ins w:id="24" w:author="Cypress Hansen" w:date="2023-10-09T15:24:08Z">
        <w:r>
          <w:rPr/>
          <w:t>not an obvious term)</w:t>
        </w:r>
      </w:ins>
    </w:p>
    <w:p>
      <w:pPr>
        <w:pStyle w:val="Normal"/>
        <w:bidi w:val="0"/>
        <w:jc w:val="left"/>
        <w:rPr/>
      </w:pPr>
      <w:r>
        <w:rPr/>
      </w:r>
    </w:p>
    <w:p>
      <w:pPr>
        <w:pStyle w:val="Normal"/>
        <w:bidi w:val="0"/>
        <w:jc w:val="left"/>
        <w:rPr/>
      </w:pPr>
      <w:del w:id="25" w:author="Cypress Hansen" w:date="2023-10-09T15:25:32Z">
        <w:r>
          <w:rPr/>
          <w:delText xml:space="preserve">, </w:delText>
        </w:r>
      </w:del>
      <w:r>
        <w:rPr/>
        <w:t>and trust that the retrieved content is what you asked for.</w:t>
      </w:r>
    </w:p>
    <w:p>
      <w:pPr>
        <w:pStyle w:val="Normal"/>
        <w:bidi w:val="0"/>
        <w:jc w:val="left"/>
        <w:rPr/>
      </w:pPr>
      <w:r>
        <w:rPr/>
      </w:r>
    </w:p>
    <w:p>
      <w:pPr>
        <w:pStyle w:val="Normal"/>
        <w:bidi w:val="0"/>
        <w:jc w:val="left"/>
        <w:rPr/>
      </w:pPr>
      <w:r>
        <w:rPr/>
        <w:t>In the content-verse, you’d say:</w:t>
      </w:r>
      <w:ins w:id="26" w:author="Cypress Hansen" w:date="2023-10-09T15:24:23Z">
        <w:r>
          <w:rPr/>
          <w:t xml:space="preserve"> (so is the content verse something that already exists? Is it parallel with the internet? Is it just a different way of using the internet?</w:t>
        </w:r>
      </w:ins>
      <w:ins w:id="27" w:author="Cypress Hansen" w:date="2023-10-09T15:25:09Z">
        <w:r>
          <w:rPr/>
          <w:t>, just asking these questions to help you define it higher up)</w:t>
        </w:r>
      </w:ins>
    </w:p>
    <w:p>
      <w:pPr>
        <w:pStyle w:val="Normal"/>
        <w:bidi w:val="0"/>
        <w:jc w:val="left"/>
        <w:rPr/>
      </w:pPr>
      <w:r>
        <w:rPr/>
      </w:r>
    </w:p>
    <w:p>
      <w:pPr>
        <w:pStyle w:val="Normal"/>
        <w:bidi w:val="0"/>
        <w:jc w:val="left"/>
        <w:rPr/>
      </w:pPr>
      <w:r>
        <w:rPr/>
        <w:t>“</w:t>
      </w:r>
      <w:r>
        <w:rPr/>
        <w:t>I’d like to get the content associated with this fingerprint.”</w:t>
      </w:r>
    </w:p>
    <w:p>
      <w:pPr>
        <w:pStyle w:val="Normal"/>
        <w:bidi w:val="0"/>
        <w:jc w:val="left"/>
        <w:rPr/>
      </w:pPr>
      <w:r>
        <w:rPr/>
      </w:r>
    </w:p>
    <w:p>
      <w:pPr>
        <w:pStyle w:val="Normal"/>
        <w:bidi w:val="0"/>
        <w:jc w:val="left"/>
        <w:rPr/>
      </w:pPr>
      <w:del w:id="28" w:author="Cypress Hansen" w:date="2023-10-09T15:25:30Z">
        <w:r>
          <w:rPr/>
          <w:delText xml:space="preserve">, </w:delText>
        </w:r>
      </w:del>
      <w:r>
        <w:rPr/>
        <w:t xml:space="preserve">and </w:t>
      </w:r>
      <w:ins w:id="29" w:author="Cypress Hansen" w:date="2023-10-09T15:25:39Z">
        <w:r>
          <w:rPr/>
          <w:t xml:space="preserve">you can </w:t>
        </w:r>
      </w:ins>
      <w:r>
        <w:rPr/>
        <w:t>verify that the retrieved content is exactly what you asked for</w:t>
      </w:r>
      <w:ins w:id="30" w:author="Cypress Hansen" w:date="2023-10-09T15:25:43Z">
        <w:r>
          <w:rPr/>
          <w:t xml:space="preserve"> by doing…</w:t>
        </w:r>
      </w:ins>
      <w:del w:id="31" w:author="Cypress Hansen" w:date="2023-10-09T15:25:53Z">
        <w:r>
          <w:rPr/>
          <w:delText>.</w:delText>
        </w:r>
      </w:del>
    </w:p>
    <w:p>
      <w:pPr>
        <w:pStyle w:val="Normal"/>
        <w:bidi w:val="0"/>
        <w:jc w:val="left"/>
        <w:rPr/>
      </w:pPr>
      <w:r>
        <w:rPr/>
      </w:r>
    </w:p>
    <w:p>
      <w:pPr>
        <w:pStyle w:val="Normal"/>
        <w:bidi w:val="0"/>
        <w:jc w:val="left"/>
        <w:rPr/>
      </w:pPr>
      <w:r>
        <w:rPr/>
        <w:t>T</w:t>
      </w:r>
      <w:del w:id="32" w:author="Cypress Hansen" w:date="2023-10-09T15:26:10Z">
        <w:r>
          <w:rPr/>
          <w:delText>oday, t</w:delText>
        </w:r>
      </w:del>
      <w:r>
        <w:rPr/>
        <w:t xml:space="preserve">hrough digital fingerprints, linker.bio provides a bridge to access billions of openly available biodiversity data records, millions of Open Science publications through Zenodo, </w:t>
      </w:r>
      <w:del w:id="33" w:author="Cypress Hansen" w:date="2023-10-09T15:27:14Z">
        <w:r>
          <w:rPr/>
          <w:delText>over</w:delText>
        </w:r>
      </w:del>
      <w:ins w:id="34" w:author="Cypress Hansen" w:date="2023-10-09T15:27:14Z">
        <w:r>
          <w:rPr/>
          <w:t>more than</w:t>
        </w:r>
      </w:ins>
      <w:r>
        <w:rPr/>
        <w:t xml:space="preserve"> </w:t>
      </w:r>
      <w:del w:id="35" w:author="Cypress Hansen" w:date="2023-10-09T15:28:28Z">
        <w:r>
          <w:rPr/>
          <w:delText>800</w:delText>
        </w:r>
      </w:del>
      <w:ins w:id="36" w:author="Cypress Hansen" w:date="2023-10-09T15:28:28Z">
        <w:r>
          <w:rPr/>
          <w:t>eight hundred thousand</w:t>
        </w:r>
      </w:ins>
      <w:del w:id="37" w:author="Cypress Hansen" w:date="2023-10-09T15:26:40Z">
        <w:r>
          <w:rPr/>
          <w:delText>k</w:delText>
        </w:r>
      </w:del>
      <w:r>
        <w:rPr/>
        <w:t xml:space="preserve"> datasets via DataOne, billions of open source files </w:t>
      </w:r>
      <w:ins w:id="38" w:author="Cypress Hansen" w:date="2023-10-09T15:27:06Z">
        <w:r>
          <w:rPr/>
          <w:t xml:space="preserve">from </w:t>
        </w:r>
      </w:ins>
      <w:r>
        <w:rPr/>
        <w:t xml:space="preserve">Software Heritage Library, and </w:t>
      </w:r>
      <w:del w:id="39" w:author="Cypress Hansen" w:date="2023-10-09T15:27:10Z">
        <w:r>
          <w:rPr/>
          <w:delText>over</w:delText>
        </w:r>
      </w:del>
      <w:ins w:id="40" w:author="Cypress Hansen" w:date="2023-10-09T15:27:10Z">
        <w:r>
          <w:rPr/>
          <w:t>more than</w:t>
        </w:r>
      </w:ins>
      <w:r>
        <w:rPr/>
        <w:t xml:space="preserve"> </w:t>
      </w:r>
      <w:ins w:id="41" w:author="Cypress Hansen" w:date="2023-10-09T15:28:39Z">
        <w:r>
          <w:rPr/>
          <w:t>ninety seven</w:t>
        </w:r>
      </w:ins>
      <w:del w:id="42" w:author="Cypress Hansen" w:date="2023-10-09T15:28:38Z">
        <w:r>
          <w:rPr/>
          <w:delText>97</w:delText>
        </w:r>
      </w:del>
      <w:ins w:id="43" w:author="Cypress Hansen" w:date="2023-10-09T15:27:33Z">
        <w:r>
          <w:rPr/>
          <w:t xml:space="preserve"> million</w:t>
        </w:r>
      </w:ins>
      <w:del w:id="44" w:author="Cypress Hansen" w:date="2023-10-09T15:27:32Z">
        <w:r>
          <w:rPr/>
          <w:delText>M</w:delText>
        </w:r>
      </w:del>
      <w:r>
        <w:rPr/>
        <w:t xml:space="preserve"> freely usable media file</w:t>
      </w:r>
      <w:ins w:id="45" w:author="Cypress Hansen" w:date="2023-10-09T15:27:39Z">
        <w:r>
          <w:rPr/>
          <w:t>s</w:t>
        </w:r>
      </w:ins>
      <w:r>
        <w:rPr/>
        <w:t xml:space="preserve"> from WikiMedia Commons.</w:t>
      </w:r>
    </w:p>
    <w:p>
      <w:pPr>
        <w:pStyle w:val="Normal"/>
        <w:bidi w:val="0"/>
        <w:jc w:val="left"/>
        <w:rPr/>
      </w:pPr>
      <w:ins w:id="46" w:author="Cypress Hansen" w:date="2023-10-09T15:28:59Z">
        <w:r>
          <w:rPr/>
        </w:r>
      </w:ins>
    </w:p>
    <w:p>
      <w:pPr>
        <w:pStyle w:val="Normal"/>
        <w:bidi w:val="0"/>
        <w:jc w:val="left"/>
        <w:rPr>
          <w:del w:id="49" w:author="Cypress Hansen" w:date="2023-10-09T15:29:54Z"/>
        </w:rPr>
      </w:pPr>
      <w:ins w:id="48" w:author="Cypress Hansen" w:date="2023-10-09T15:29:00Z">
        <w:r>
          <w:rPr/>
          <w:t xml:space="preserve">The beauty of digital fingerprints is that </w:t>
        </w:r>
      </w:ins>
    </w:p>
    <w:p>
      <w:pPr>
        <w:pStyle w:val="Normal"/>
        <w:bidi w:val="0"/>
        <w:jc w:val="left"/>
        <w:rPr/>
      </w:pPr>
      <w:del w:id="50" w:author="Cypress Hansen" w:date="2023-10-09T15:29:54Z">
        <w:r>
          <w:rPr/>
          <w:delText>A</w:delText>
        </w:r>
      </w:del>
      <w:del w:id="51" w:author="Cypress Hansen" w:date="2023-10-09T15:27:51Z">
        <w:r>
          <w:rPr/>
          <w:delText>And, 50</w:delText>
        </w:r>
      </w:del>
      <w:ins w:id="52" w:author="Cypress Hansen" w:date="2023-10-09T15:29:56Z">
        <w:r>
          <w:rPr/>
          <w:t xml:space="preserve"> in f</w:t>
        </w:r>
      </w:ins>
      <w:ins w:id="53" w:author="Cypress Hansen" w:date="2023-10-09T15:27:51Z">
        <w:r>
          <w:rPr/>
          <w:t>ifty</w:t>
        </w:r>
      </w:ins>
      <w:r>
        <w:rPr/>
        <w:t xml:space="preserve"> years from now, you may use that same fingerprint to find that </w:t>
      </w:r>
      <w:del w:id="54" w:author="Cypress Hansen" w:date="2023-10-09T15:30:13Z">
        <w:r>
          <w:rPr/>
          <w:delText>content</w:delText>
        </w:r>
      </w:del>
      <w:ins w:id="55" w:author="Cypress Hansen" w:date="2023-10-09T15:30:13Z">
        <w:r>
          <w:rPr/>
          <w:t>information</w:t>
        </w:r>
      </w:ins>
      <w:r>
        <w:rPr/>
        <w:t xml:space="preserve">, regardless where it may be located, or how </w:t>
      </w:r>
      <w:del w:id="56" w:author="Cypress Hansen" w:date="2023-10-09T15:30:31Z">
        <w:r>
          <w:rPr/>
          <w:delText>the content may be</w:delText>
        </w:r>
      </w:del>
      <w:ins w:id="57" w:author="Cypress Hansen" w:date="2023-10-09T15:30:31Z">
        <w:r>
          <w:rPr/>
          <w:t>it is</w:t>
        </w:r>
      </w:ins>
      <w:r>
        <w:rPr/>
        <w:t xml:space="preserve"> stored</w:t>
      </w:r>
      <w:del w:id="58" w:author="Cypress Hansen" w:date="2023-10-09T15:30:34Z">
        <w:r>
          <w:rPr/>
          <w:delText>,</w:delText>
        </w:r>
      </w:del>
      <w:r>
        <w:rPr/>
        <w:t xml:space="preserve"> or transmitted.</w:t>
      </w:r>
    </w:p>
    <w:p>
      <w:pPr>
        <w:pStyle w:val="Normal"/>
        <w:bidi w:val="0"/>
        <w:jc w:val="left"/>
        <w:rPr/>
      </w:pPr>
      <w:r>
        <w:rPr/>
      </w:r>
    </w:p>
    <w:p>
      <w:pPr>
        <w:pStyle w:val="Normal"/>
        <w:bidi w:val="0"/>
        <w:jc w:val="left"/>
        <w:rPr/>
      </w:pPr>
      <w:r>
        <w:rPr/>
        <w:t>How to Request Content</w:t>
      </w:r>
    </w:p>
    <w:p>
      <w:pPr>
        <w:pStyle w:val="Normal"/>
        <w:bidi w:val="0"/>
        <w:jc w:val="left"/>
        <w:rPr/>
      </w:pPr>
      <w:r>
        <w:rPr/>
      </w:r>
    </w:p>
    <w:p>
      <w:pPr>
        <w:pStyle w:val="Normal"/>
        <w:bidi w:val="0"/>
        <w:jc w:val="left"/>
        <w:rPr/>
      </w:pPr>
      <w:r>
        <w:rPr/>
        <w:t xml:space="preserve">https://linker.bio/ helps to request </w:t>
      </w:r>
      <w:del w:id="59" w:author="Cypress Hansen" w:date="2023-10-09T15:31:50Z">
        <w:r>
          <w:rPr/>
          <w:delText>content</w:delText>
        </w:r>
      </w:del>
      <w:ins w:id="60" w:author="Cypress Hansen" w:date="2023-10-09T15:31:50Z">
        <w:r>
          <w:rPr/>
          <w:t>information</w:t>
        </w:r>
      </w:ins>
      <w:r>
        <w:rPr/>
        <w:t xml:space="preserve">, wherever </w:t>
      </w:r>
      <w:del w:id="61" w:author="Cypress Hansen" w:date="2023-10-09T15:31:55Z">
        <w:r>
          <w:rPr/>
          <w:delText>they</w:delText>
        </w:r>
      </w:del>
      <w:ins w:id="62" w:author="Cypress Hansen" w:date="2023-10-09T15:31:55Z">
        <w:r>
          <w:rPr/>
          <w:t>it</w:t>
        </w:r>
      </w:ins>
      <w:r>
        <w:rPr/>
        <w:t xml:space="preserve"> may be, using a notation like:</w:t>
      </w:r>
    </w:p>
    <w:p>
      <w:pPr>
        <w:pStyle w:val="Normal"/>
        <w:bidi w:val="0"/>
        <w:jc w:val="left"/>
        <w:rPr/>
      </w:pPr>
      <w:r>
        <w:rPr/>
      </w:r>
    </w:p>
    <w:p>
      <w:pPr>
        <w:pStyle w:val="Normal"/>
        <w:bidi w:val="0"/>
        <w:jc w:val="left"/>
        <w:rPr/>
      </w:pPr>
      <w:r>
        <w:rPr/>
        <w:t>https://linker.bio/[fingerprint][.extension]</w:t>
      </w:r>
    </w:p>
    <w:p>
      <w:pPr>
        <w:pStyle w:val="Normal"/>
        <w:bidi w:val="0"/>
        <w:jc w:val="left"/>
        <w:rPr/>
      </w:pPr>
      <w:r>
        <w:rPr/>
        <w:t>The extension is optional.</w:t>
      </w:r>
    </w:p>
    <w:p>
      <w:pPr>
        <w:pStyle w:val="Normal"/>
        <w:bidi w:val="0"/>
        <w:jc w:val="left"/>
        <w:rPr/>
      </w:pPr>
      <w:r>
        <w:rPr/>
      </w:r>
    </w:p>
    <w:p>
      <w:pPr>
        <w:pStyle w:val="Normal"/>
        <w:bidi w:val="0"/>
        <w:jc w:val="left"/>
        <w:rPr/>
      </w:pPr>
      <w:r>
        <w:rPr/>
        <w:t>Examples</w:t>
      </w:r>
    </w:p>
    <w:p>
      <w:pPr>
        <w:pStyle w:val="Normal"/>
        <w:bidi w:val="0"/>
        <w:jc w:val="left"/>
        <w:rPr/>
      </w:pPr>
      <w:r>
        <w:rPr/>
        <w:t>For instance, to get a copy of a scientific paper, you can ask for:</w:t>
      </w:r>
    </w:p>
    <w:p>
      <w:pPr>
        <w:pStyle w:val="Normal"/>
        <w:bidi w:val="0"/>
        <w:jc w:val="left"/>
        <w:rPr/>
      </w:pPr>
      <w:r>
        <w:rPr/>
      </w:r>
    </w:p>
    <w:p>
      <w:pPr>
        <w:pStyle w:val="Normal"/>
        <w:bidi w:val="0"/>
        <w:jc w:val="left"/>
        <w:rPr/>
      </w:pPr>
      <w:r>
        <w:rPr/>
        <w:t>https://linker.bio/hash://sha256/f849c870565f608899f183ca261365dce9c9f1c5441b1c779e0db49df9c2a19d.pdf.</w:t>
      </w:r>
    </w:p>
    <w:p>
      <w:pPr>
        <w:pStyle w:val="Normal"/>
        <w:bidi w:val="0"/>
        <w:jc w:val="left"/>
        <w:rPr/>
      </w:pPr>
      <w:r>
        <w:rPr/>
      </w:r>
    </w:p>
    <w:p>
      <w:pPr>
        <w:pStyle w:val="Normal"/>
        <w:bidi w:val="0"/>
        <w:jc w:val="left"/>
        <w:rPr/>
      </w:pPr>
      <w:r>
        <w:rPr/>
        <w:t>or, to get a copy of a scientific dataset, like a historical CO2 Record from the Vostok Ice Core, you can ask for:</w:t>
      </w:r>
    </w:p>
    <w:p>
      <w:pPr>
        <w:pStyle w:val="Normal"/>
        <w:bidi w:val="0"/>
        <w:jc w:val="left"/>
        <w:rPr/>
      </w:pPr>
      <w:r>
        <w:rPr/>
      </w:r>
    </w:p>
    <w:p>
      <w:pPr>
        <w:pStyle w:val="Normal"/>
        <w:bidi w:val="0"/>
        <w:jc w:val="left"/>
        <w:rPr/>
      </w:pPr>
      <w:r>
        <w:rPr/>
        <w:t>https://linker.bio/hash://md5/e27c99a7f701dab97b7d09c467acf468</w:t>
      </w:r>
    </w:p>
    <w:p>
      <w:pPr>
        <w:pStyle w:val="Normal"/>
        <w:bidi w:val="0"/>
        <w:jc w:val="left"/>
        <w:rPr/>
      </w:pPr>
      <w:r>
        <w:rPr/>
      </w:r>
    </w:p>
    <w:p>
      <w:pPr>
        <w:pStyle w:val="Normal"/>
        <w:bidi w:val="0"/>
        <w:jc w:val="left"/>
        <w:rPr/>
      </w:pPr>
      <w:r>
        <w:rPr/>
        <w:t>or, perhaps even better, you can also ask for a picture of a 🐇 (Oryctolagus cuniculus) by JM Ligero Loarte -</w:t>
      </w:r>
    </w:p>
    <w:p>
      <w:pPr>
        <w:pStyle w:val="Normal"/>
        <w:bidi w:val="0"/>
        <w:jc w:val="left"/>
        <w:rPr/>
      </w:pPr>
      <w:r>
        <w:rPr/>
      </w:r>
    </w:p>
    <w:p>
      <w:pPr>
        <w:pStyle w:val="Normal"/>
        <w:bidi w:val="0"/>
        <w:jc w:val="left"/>
        <w:rPr/>
      </w:pPr>
      <w:r>
        <w:rPr/>
        <w:t>https://linker.bio/hash://sha1/86fa30f32d9c557ea5d2a768e9c3595d3abb17a2.jpg.</w:t>
      </w:r>
    </w:p>
    <w:p>
      <w:pPr>
        <w:pStyle w:val="Normal"/>
        <w:bidi w:val="0"/>
        <w:jc w:val="left"/>
        <w:rPr/>
      </w:pPr>
      <w:r>
        <w:rPr/>
      </w:r>
    </w:p>
    <w:p>
      <w:pPr>
        <w:pStyle w:val="Normal"/>
        <w:bidi w:val="0"/>
        <w:jc w:val="left"/>
        <w:rPr/>
      </w:pPr>
      <w:r>
        <w:rPr/>
        <w:t>or, to review an initial draft of the Hash URI Specification by Ben Trask -</w:t>
      </w:r>
    </w:p>
    <w:p>
      <w:pPr>
        <w:pStyle w:val="Normal"/>
        <w:bidi w:val="0"/>
        <w:jc w:val="left"/>
        <w:rPr/>
      </w:pPr>
      <w:r>
        <w:rPr/>
      </w:r>
    </w:p>
    <w:p>
      <w:pPr>
        <w:pStyle w:val="Normal"/>
        <w:bidi w:val="0"/>
        <w:jc w:val="left"/>
        <w:rPr/>
      </w:pPr>
      <w:r>
        <w:rPr/>
        <w:t>https://linker.bio/hash://sha256/3fee21854fb6d81573b166c833db2771b21f0c77daa3095aab542764d89c94c1</w:t>
      </w:r>
    </w:p>
    <w:p>
      <w:pPr>
        <w:pStyle w:val="Normal"/>
        <w:bidi w:val="0"/>
        <w:jc w:val="left"/>
        <w:rPr/>
      </w:pPr>
      <w:r>
        <w:rPr/>
      </w:r>
    </w:p>
    <w:p>
      <w:pPr>
        <w:pStyle w:val="Normal"/>
        <w:bidi w:val="0"/>
        <w:jc w:val="left"/>
        <w:rPr/>
      </w:pPr>
      <w:r>
        <w:rPr/>
        <w:t>or, if you are ambitious, you can retrieve a digital corpus containing billions of biodiversity records via:</w:t>
      </w:r>
    </w:p>
    <w:p>
      <w:pPr>
        <w:pStyle w:val="Normal"/>
        <w:bidi w:val="0"/>
        <w:jc w:val="left"/>
        <w:rPr/>
      </w:pPr>
      <w:r>
        <w:rPr/>
      </w:r>
    </w:p>
    <w:p>
      <w:pPr>
        <w:pStyle w:val="Normal"/>
        <w:bidi w:val="0"/>
        <w:jc w:val="left"/>
        <w:rPr/>
      </w:pPr>
      <w:r>
        <w:rPr/>
        <w:t>https://linker.bio/hash://sha256/a755a6ac881e977bc32f11536672bfb347cf1b7657446a8a699abb639de59419.</w:t>
      </w:r>
    </w:p>
    <w:p>
      <w:pPr>
        <w:pStyle w:val="Normal"/>
        <w:bidi w:val="0"/>
        <w:jc w:val="left"/>
        <w:rPr/>
      </w:pPr>
      <w:ins w:id="63" w:author="Cypress Hansen" w:date="2023-10-09T15:33:22Z">
        <w:r>
          <w:rPr/>
        </w:r>
      </w:ins>
    </w:p>
    <w:p>
      <w:pPr>
        <w:pStyle w:val="Normal"/>
        <w:bidi w:val="0"/>
        <w:jc w:val="left"/>
        <w:rPr/>
      </w:pPr>
      <w:ins w:id="65" w:author="Cypress Hansen" w:date="2023-10-09T15:33:22Z">
        <w:r>
          <w:rPr/>
          <w:t>It’s cool you give clickable examples, but as a reader, I’m left wondering how in the world I or anyone else would know or find these long strings of nu</w:t>
        </w:r>
      </w:ins>
      <w:ins w:id="66" w:author="Cypress Hansen" w:date="2023-10-09T15:34:00Z">
        <w:r>
          <w:rPr/>
          <w:t>mbers and letters that take you to the desired information. At the top of the example list you say “you can ask for:” and I</w:t>
        </w:r>
      </w:ins>
      <w:ins w:id="67" w:author="Cypress Hansen" w:date="2023-10-09T15:35:00Z">
        <w:r>
          <w:rPr/>
          <w:t xml:space="preserve"> just don’t know how I’d know to ask for that hash,</w:t>
        </w:r>
      </w:ins>
    </w:p>
    <w:p>
      <w:pPr>
        <w:pStyle w:val="Normal"/>
        <w:bidi w:val="0"/>
        <w:jc w:val="left"/>
        <w:rPr/>
      </w:pPr>
      <w:r>
        <w:rPr/>
      </w:r>
    </w:p>
    <w:p>
      <w:pPr>
        <w:pStyle w:val="Normal"/>
        <w:bidi w:val="0"/>
        <w:jc w:val="left"/>
        <w:rPr/>
      </w:pPr>
      <w:r>
        <w:rPr/>
        <w:t>For more information and background, see:</w:t>
      </w:r>
    </w:p>
    <w:p>
      <w:pPr>
        <w:pStyle w:val="Normal"/>
        <w:bidi w:val="0"/>
        <w:jc w:val="left"/>
        <w:rPr/>
      </w:pPr>
      <w:r>
        <w:rPr/>
      </w:r>
    </w:p>
    <w:p>
      <w:pPr>
        <w:pStyle w:val="Normal"/>
        <w:bidi w:val="0"/>
        <w:jc w:val="left"/>
        <w:rPr/>
      </w:pPr>
      <w:r>
        <w:rPr/>
        <w:t>Elliott, M.J., Poelen, J.H. &amp; Fortes, J.A.B. Signing data citations enables data verification and citation persistence. Sci Data 10, 419 (2023). https://doi.org/10.1038/s41597-023-02230-y hash://sha256/f849c870565f608899f183ca261365dce9c9f1c5441b1c779e0db49df9c2a19d</w:t>
      </w:r>
    </w:p>
    <w:p>
      <w:pPr>
        <w:pStyle w:val="Normal"/>
        <w:bidi w:val="0"/>
        <w:jc w:val="left"/>
        <w:rPr/>
      </w:pPr>
      <w:r>
        <w:rPr/>
      </w:r>
    </w:p>
    <w:p>
      <w:pPr>
        <w:pStyle w:val="Normal"/>
        <w:bidi w:val="0"/>
        <w:jc w:val="left"/>
        <w:rPr/>
      </w:pPr>
      <w:r>
        <w:rPr/>
        <w:t>linker.bio is not the only bridge to the content-verse. In fact, linker.bio re-uses existing bridges provided by Zenodo, DataOne, WikiMedia Commons, and Software Heritage Library to the massive amount of content they keep. Note also that Carl Boettiger maintains a bridge from R to the content-verse via the R package contentid.↩︎</w:t>
      </w:r>
    </w:p>
    <w:p>
      <w:pPr>
        <w:pStyle w:val="Normal"/>
        <w:bidi w:val="0"/>
        <w:jc w:val="left"/>
        <w:rPr/>
      </w:pPr>
      <w:r>
        <w:rPr/>
      </w:r>
    </w:p>
    <w:p>
      <w:pPr>
        <w:pStyle w:val="Normal"/>
        <w:bidi w:val="0"/>
        <w:jc w:val="left"/>
        <w:rPr/>
      </w:pPr>
      <w:r>
        <w:rPr/>
        <w:t>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ins w:id="68" w:author="Cypress Hansen" w:date="2023-10-09T15:36:12Z">
        <w:r>
          <w:rPr/>
          <w:t xml:space="preserve"> This definition should be up in the main copy… but we still need to know what cryptographic means, and what you mean by “fits on a T-shirt”.</w:t>
        </w:r>
      </w:ins>
    </w:p>
    <w:p>
      <w:pPr>
        <w:pStyle w:val="Normal"/>
        <w:bidi w:val="0"/>
        <w:jc w:val="left"/>
        <w:rPr/>
      </w:pPr>
      <w:r>
        <w:rPr/>
      </w:r>
    </w:p>
    <w:p>
      <w:pPr>
        <w:pStyle w:val="Normal"/>
        <w:bidi w:val="0"/>
        <w:jc w:val="left"/>
        <w:rPr/>
      </w:pPr>
      <w:r>
        <w:rPr/>
        <w:t>Biodiversity records include snapshot version</w:t>
      </w:r>
      <w:ins w:id="69" w:author="Cypress Hansen" w:date="2023-10-09T17:27:12Z">
        <w:r>
          <w:rPr/>
          <w:t>s</w:t>
        </w:r>
      </w:ins>
      <w:r>
        <w:rPr/>
        <w:t xml:space="preserve"> of digital collections registered with iDigBio, GBIF, BioCase, Biodiversity Heritage Library, OBIS and CheckListbank↩︎</w:t>
      </w:r>
    </w:p>
    <w:p>
      <w:pPr>
        <w:pStyle w:val="Normal"/>
        <w:bidi w:val="0"/>
        <w:jc w:val="left"/>
        <w:rPr/>
      </w:pPr>
      <w:r>
        <w:rPr/>
      </w:r>
    </w:p>
    <w:p>
      <w:pPr>
        <w:pStyle w:val="Normal"/>
        <w:bidi w:val="0"/>
        <w:jc w:val="left"/>
        <w:rPr/>
      </w:pPr>
      <w:r>
        <w:rPr/>
        <w:t>In other words, digital fingerprints are agnostic of location, technology, and … time.↩︎</w:t>
      </w:r>
    </w:p>
    <w:p>
      <w:pPr>
        <w:pStyle w:val="Normal"/>
        <w:bidi w:val="0"/>
        <w:jc w:val="left"/>
        <w:rPr/>
      </w:pPr>
      <w:r>
        <w:rPr/>
      </w:r>
    </w:p>
    <w:p>
      <w:pPr>
        <w:pStyle w:val="Normal"/>
        <w:bidi w:val="0"/>
        <w:jc w:val="left"/>
        <w:rPr/>
      </w:pPr>
      <w:r>
        <w:rPr/>
        <w:t>To compile this corpus from their referenced parts, you may benefit from using a tool like Preston.↩︎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3</Pages>
  <Words>840</Words>
  <Characters>4895</Characters>
  <CharactersWithSpaces>5702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2023-10-09T15:13:09Z</dcterms:created>
  <dc:creator>Cypress Hansen</dc:creator>
  <dc:description/>
  <dc:language>en-US</dc:language>
  <cp:lastModifiedBy>Cypress Hansen</cp:lastModifiedBy>
  <dcterms:modified xsi:type="dcterms:W3CDTF">2023-10-09T17:28:22Z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